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https://www.mouser.com/c/test-measurement/function-generators-synthesizers/?sort=pricing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https://electronics.stackexchange.com/questions/160045/sine-triangle-and-square-wave-generator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https://www.youtube.com/watch?v=Y1KE8eAC9Bk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^Example for building a wavegen? Might be a good example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https://www.reddit.com/r/esp32/comments/jew53d/waveform_generator_ic_esp32/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https://forum.dronebotworkshop.com/esp32-esp8266/a-5-function-generator-with-esp32/#:~:text=The%20ESP32%20has%20a%20built,outputs%20(GPIO25%20and%20GPIO26)</w:t>
        </w:r>
      </w:hyperlink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^Using the ESP32 as a wavegen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MSOP10 to DIP connector  (SMD to breadboard)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chip-quik-inc./PA0027C/12352197?utm_adgroup=General&amp;utm_source=google&amp;utm_medium=cpc&amp;utm_campaign=PMax%20Shopping_Product_Zombie%20SKUs&amp;utm_term=&amp;utm_content=General&amp;utm_id=go_cmp-17815035045_adg-_ad-__dev-c_ext-_prd-12352197_sig-Cj0KCQiAoKeuBhCoARIsAB4Wxtcao81c6B2Qg9JR-H8p7CTC78-4B3R0ABmx8EzshgqYWpqJffnMTZ8aAqxjEALw_wcB&amp;gad_source=4&amp;gclid=Cj0KCQiAoKeuBhCoARIsAB4Wxtcao81c6B2Qg9JR-H8p7CTC78-4B3R0ABmx8EzshgqYWpqJffnMTZ8aAqxjEALw_wcB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TSSOP-16 to DIP connector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https://www.mouser.com/ProductDetail/Aries-Electronics/LCQT-TSSOP16?qs=%252Bfs1VP4DyWk6kIKFlAlBCA%3D%3D&amp;mgh=1&amp;gad_source=1&amp;gclid=Cj0KCQiAoKeuBhCoARIsAB4WxtejN7WJapXWTzFSWXUrwrZkw7XaFiw2pcB9lDMebvPB38tgWYrhCI0aAh_zEALw_wcB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There are also socket connections for more money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del w:author="Ryan Freed" w:id="0" w:date="2024-02-20T00:20:09Z"/>
        </w:rPr>
      </w:pPr>
      <w:del w:author="Ryan Freed" w:id="0" w:date="2024-02-20T00:20:09Z">
        <w:commentRangeStart w:id="0"/>
        <w:r w:rsidDel="00000000" w:rsidR="00000000" w:rsidRPr="00000000">
          <w:fldChar w:fldCharType="begin"/>
        </w:r>
        <w:r w:rsidDel="00000000" w:rsidR="00000000" w:rsidRPr="00000000">
          <w:delInstrText xml:space="preserve">HYPERLINK "https://www.mouser.com/c/?q=AD9833"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https://www.mouser.com/c/?q=AD9833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tab/>
        </w:r>
      </w:del>
    </w:p>
    <w:p w:rsidR="00000000" w:rsidDel="00000000" w:rsidP="00000000" w:rsidRDefault="00000000" w:rsidRPr="00000000" w14:paraId="00000024">
      <w:pPr>
        <w:rPr>
          <w:del w:author="Ryan Freed" w:id="0" w:date="2024-02-20T00:20:09Z"/>
        </w:rPr>
      </w:pPr>
      <w:del w:author="Ryan Freed" w:id="0" w:date="2024-02-20T00:20:09Z">
        <w:r w:rsidDel="00000000" w:rsidR="00000000" w:rsidRPr="00000000">
          <w:rPr>
            <w:rtl w:val="0"/>
          </w:rPr>
          <w:delText xml:space="preserve">AD9833BRMZ</w:delText>
        </w:r>
      </w:del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del w:author="Ryan Freed" w:id="0" w:date="2024-02-20T00:20:09Z"/>
          <w:u w:val="none"/>
        </w:rPr>
      </w:pPr>
      <w:del w:author="Ryan Freed" w:id="0" w:date="2024-02-20T00:20:09Z">
        <w:r w:rsidDel="00000000" w:rsidR="00000000" w:rsidRPr="00000000">
          <w:rPr>
            <w:rtl w:val="0"/>
          </w:rPr>
          <w:delText xml:space="preserve">Price: 14.61 for 1, 11.35 for 100</w:delText>
        </w:r>
      </w:del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del w:author="Ryan Freed" w:id="0" w:date="2024-02-20T00:20:09Z"/>
          <w:u w:val="none"/>
        </w:rPr>
      </w:pPr>
      <w:del w:author="Ryan Freed" w:id="0" w:date="2024-02-20T00:20:09Z">
        <w:r w:rsidDel="00000000" w:rsidR="00000000" w:rsidRPr="00000000">
          <w:rPr>
            <w:rtl w:val="0"/>
          </w:rPr>
          <w:delText xml:space="preserve">Powers at: 2.3 - 5.5 V and less than 5.5 mA</w:delText>
        </w:r>
      </w:del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del w:author="Ryan Freed" w:id="0" w:date="2024-02-20T00:20:09Z"/>
          <w:u w:val="none"/>
        </w:rPr>
      </w:pPr>
      <w:del w:author="Ryan Freed" w:id="0" w:date="2024-02-20T00:20:09Z">
        <w:r w:rsidDel="00000000" w:rsidR="00000000" w:rsidRPr="00000000">
          <w:rPr>
            <w:rtl w:val="0"/>
          </w:rPr>
          <w:delText xml:space="preserve">Package type: 10 Lead MSOP (RM-10)</w:delText>
        </w:r>
      </w:del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del w:author="Ryan Freed" w:id="0" w:date="2024-02-20T00:20:09Z"/>
          <w:u w:val="none"/>
        </w:rPr>
      </w:pPr>
      <w:del w:author="Ryan Freed" w:id="0" w:date="2024-02-20T00:20:09Z">
        <w:r w:rsidDel="00000000" w:rsidR="00000000" w:rsidRPr="00000000">
          <w:rPr>
            <w:rtl w:val="0"/>
          </w:rPr>
          <w:delText xml:space="preserve">Clock Rate: 25 MHz</w:delText>
        </w:r>
      </w:del>
    </w:p>
    <w:p w:rsidR="00000000" w:rsidDel="00000000" w:rsidP="00000000" w:rsidRDefault="00000000" w:rsidRPr="00000000" w14:paraId="00000029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https://www.mouser.com/datasheet/2/609/AD5932-3118495.pdf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Price: 11.00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Powers at: 2.3 - 5.5 V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 type: ???????? SMD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Clock Rate: 40 MHz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need 2 0.1 uF cap, a 100 nF cap, and a 20 pF cap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del w:author="Ryan Freed" w:id="1" w:date="2024-02-12T23:56:36Z"/>
        </w:rPr>
      </w:pPr>
      <w:del w:author="Ryan Freed" w:id="1" w:date="2024-02-12T23:56:36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"https://www.analog.com/en/products/ad9835.html"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https://www.analog.com/en/products/ad9835.html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tab/>
        </w:r>
      </w:del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del w:author="Ryan Freed" w:id="1" w:date="2024-02-12T23:56:36Z"/>
        </w:rPr>
      </w:pPr>
      <w:del w:author="Ryan Freed" w:id="1" w:date="2024-02-12T23:56:36Z">
        <w:r w:rsidDel="00000000" w:rsidR="00000000" w:rsidRPr="00000000">
          <w:rPr>
            <w:rtl w:val="0"/>
          </w:rPr>
          <w:delText xml:space="preserve">Price: 9.06</w:delText>
        </w:r>
      </w:del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del w:author="Ryan Freed" w:id="1" w:date="2024-02-12T23:56:36Z"/>
        </w:rPr>
      </w:pPr>
      <w:del w:author="Ryan Freed" w:id="1" w:date="2024-02-12T23:56:36Z">
        <w:r w:rsidDel="00000000" w:rsidR="00000000" w:rsidRPr="00000000">
          <w:rPr>
            <w:rtl w:val="0"/>
          </w:rPr>
          <w:delText xml:space="preserve">Powers at: 5 V</w:delText>
        </w:r>
      </w:del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del w:author="Ryan Freed" w:id="1" w:date="2024-02-12T23:56:36Z"/>
        </w:rPr>
      </w:pPr>
      <w:del w:author="Ryan Freed" w:id="1" w:date="2024-02-12T23:56:36Z">
        <w:r w:rsidDel="00000000" w:rsidR="00000000" w:rsidRPr="00000000">
          <w:rPr>
            <w:rtl w:val="0"/>
          </w:rPr>
          <w:delText xml:space="preserve">Package type: 16-lead TSSOP (RU-16)</w:delText>
        </w:r>
      </w:del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del w:author="Ryan Freed" w:id="1" w:date="2024-02-12T23:56:36Z">
        <w:r w:rsidDel="00000000" w:rsidR="00000000" w:rsidRPr="00000000">
          <w:rPr>
            <w:rtl w:val="0"/>
          </w:rPr>
          <w:delText xml:space="preserve">Clock Rate: 50 MHz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https://www.mouser.com/c/semiconductors/data-converter-ics/data-acquisition-adcs-dacs-specialized/?m=Analog%20Devices%20Inc.&amp;series=AD9835&amp;sort=pricing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9835 line ^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https://www.mouser.com/ProductDetail/Analog-Devices/AD9835BRUZ?qs=BpaRKvA4VqG04XKvuPeVnA%3D%3D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AD9835BRUZ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$23.85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yan Freed" w:id="0" w:date="2024-02-20T00:20:29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Vout is 0.66 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um.dronebotworkshop.com/esp32-esp8266/a-5-function-generator-with-esp32/#:~:text=The%20ESP32%20has%20a%20built,outputs%20(GPIO25%20and%20GPIO26)" TargetMode="External"/><Relationship Id="rId10" Type="http://schemas.openxmlformats.org/officeDocument/2006/relationships/hyperlink" Target="https://www.reddit.com/r/esp32/comments/jew53d/waveform_generator_ic_esp32/" TargetMode="External"/><Relationship Id="rId13" Type="http://schemas.openxmlformats.org/officeDocument/2006/relationships/hyperlink" Target="https://www.mouser.com/ProductDetail/Aries-Electronics/LCQT-TSSOP16?qs=%252Bfs1VP4DyWk6kIKFlAlBCA%3D%3D&amp;mgh=1&amp;gad_source=1&amp;gclid=Cj0KCQiAoKeuBhCoARIsAB4WxtejN7WJapXWTzFSWXUrwrZkw7XaFiw2pcB9lDMebvPB38tgWYrhCI0aAh_zEALw_wcB" TargetMode="External"/><Relationship Id="rId12" Type="http://schemas.openxmlformats.org/officeDocument/2006/relationships/hyperlink" Target="https://www.digikey.com/en/products/detail/chip-quik-inc./PA0027C/12352197?utm_adgroup=General&amp;utm_source=google&amp;utm_medium=cpc&amp;utm_campaign=PMax%20Shopping_Product_Zombie%20SKUs&amp;utm_term=&amp;utm_content=General&amp;utm_id=go_cmp-17815035045_adg-_ad-__dev-c_ext-_prd-12352197_sig-Cj0KCQiAoKeuBhCoARIsAB4Wxtcao81c6B2Qg9JR-H8p7CTC78-4B3R0ABmx8EzshgqYWpqJffnMTZ8aAqxjEALw_wcB&amp;gad_source=4&amp;gclid=Cj0KCQiAoKeuBhCoARIsAB4Wxtcao81c6B2Qg9JR-H8p7CTC78-4B3R0ABmx8EzshgqYWpqJffnMTZ8aAqxjEALw_wcB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youtube.com/watch?v=Y1KE8eAC9Bk" TargetMode="External"/><Relationship Id="rId15" Type="http://schemas.openxmlformats.org/officeDocument/2006/relationships/hyperlink" Target="https://www.mouser.com/c/semiconductors/data-converter-ics/data-acquisition-adcs-dacs-specialized/?m=Analog%20Devices%20Inc.&amp;series=AD9835&amp;sort=pricing" TargetMode="External"/><Relationship Id="rId14" Type="http://schemas.openxmlformats.org/officeDocument/2006/relationships/hyperlink" Target="https://www.mouser.com/datasheet/2/609/AD5932-3118495.pdf" TargetMode="External"/><Relationship Id="rId16" Type="http://schemas.openxmlformats.org/officeDocument/2006/relationships/hyperlink" Target="https://www.mouser.com/ProductDetail/Analog-Devices/AD9835BRUZ?qs=BpaRKvA4VqG04XKvuPeVnA%3D%3D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mouser.com/c/test-measurement/function-generators-synthesizers/?sort=pricing" TargetMode="External"/><Relationship Id="rId8" Type="http://schemas.openxmlformats.org/officeDocument/2006/relationships/hyperlink" Target="https://electronics.stackexchange.com/questions/160045/sine-triangle-and-square-wave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